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D56C0B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Гудимов А.Л.</w:t>
            </w:r>
          </w:p>
        </w:tc>
      </w:tr>
      <w:tr w:rsidR="000A200E" w:rsidTr="000A200E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0A200E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456429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договора определяется два приоритета:</w:t>
      </w:r>
    </w:p>
    <w:p w:rsid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перебору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67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767C4" w:rsidRP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8E3AD3" w:rsidRPr="008E3AD3" w:rsidRDefault="008E3AD3" w:rsidP="008E3AD3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3453D8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>для всех договоров, где упоминается точка</w:t>
      </w:r>
      <w:ins w:id="0" w:author="Васарис Артурас Броневич" w:date="2019-06-13T13:37:00Z">
        <w:r w:rsidRPr="003453D8">
          <w:rPr>
            <w:rFonts w:ascii="Times New Roman" w:hAnsi="Times New Roman" w:cs="Times New Roman"/>
            <w:sz w:val="24"/>
            <w:szCs w:val="24"/>
            <w:rPrChange w:id="1" w:author="Васарис Артурас Броневич" w:date="2019-06-13T13:3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bookmarkStart w:id="2" w:name="_GoBack"/>
      <w:bookmarkEnd w:id="2"/>
      <w:ins w:id="3" w:author="m17195" w:date="2019-06-04T00:25:00Z">
        <w:r w:rsidR="005609F2" w:rsidRPr="00C30859">
          <w:rPr>
            <w:rFonts w:ascii="Times New Roman" w:hAnsi="Times New Roman" w:cs="Times New Roman"/>
            <w:sz w:val="24"/>
            <w:szCs w:val="24"/>
            <w:highlight w:val="yellow"/>
          </w:rPr>
          <w:t>(здесь будет максимальный недобор)</w:t>
        </w:r>
      </w:ins>
    </w:p>
    <w:p w:rsidR="00955A2B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  <w:ins w:id="4" w:author="Васарис Артурас Броневич" w:date="2018-12-21T15:04:00Z">
        <w:r w:rsidR="00DF1D2D">
          <w:rPr>
            <w:rFonts w:ascii="Times New Roman" w:hAnsi="Times New Roman" w:cs="Times New Roman"/>
            <w:sz w:val="24"/>
            <w:szCs w:val="24"/>
          </w:rPr>
          <w:t xml:space="preserve"> </w:t>
        </w:r>
        <w:del w:id="5" w:author="m17195" w:date="2019-06-04T00:25:00Z">
          <w:r w:rsidR="00DF1D2D" w:rsidRPr="00DF1D2D" w:rsidDel="005609F2">
            <w:rPr>
              <w:rFonts w:ascii="Times New Roman" w:hAnsi="Times New Roman" w:cs="Times New Roman"/>
              <w:sz w:val="24"/>
              <w:szCs w:val="24"/>
              <w:highlight w:val="yellow"/>
              <w:rPrChange w:id="6" w:author="Васарис Артурас Броневич" w:date="2018-12-21T15:04:00Z">
                <w:rPr>
                  <w:rFonts w:ascii="Times New Roman" w:hAnsi="Times New Roman" w:cs="Times New Roman"/>
                  <w:sz w:val="24"/>
                  <w:szCs w:val="24"/>
                </w:rPr>
              </w:rPrChange>
            </w:rPr>
            <w:delText>(здесь будет максимальный недобор)</w:delText>
          </w:r>
        </w:del>
      </w:ins>
    </w:p>
    <w:p w:rsidR="00C767C4" w:rsidRPr="00955A2B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8E33CD" w:rsidRPr="00955A2B" w:rsidRDefault="003453D8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DF1D2D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  <w:ins w:id="7" w:author="Васарис Артурас Броневич" w:date="2018-12-21T15:02:00Z">
        <w:r w:rsidR="00DF1D2D" w:rsidRPr="00DF1D2D">
          <w:rPr>
            <w:rFonts w:ascii="Times New Roman" w:hAnsi="Times New Roman" w:cs="Times New Roman"/>
            <w:sz w:val="24"/>
            <w:szCs w:val="24"/>
            <w:rPrChange w:id="8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9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(</w:t>
        </w:r>
        <w:r w:rsidR="00DF1D2D" w:rsidRPr="00DF1D2D">
          <w:rPr>
            <w:rFonts w:ascii="Times New Roman" w:hAnsi="Times New Roman" w:cs="Times New Roman"/>
            <w:sz w:val="24"/>
            <w:szCs w:val="24"/>
            <w:highlight w:val="yellow"/>
            <w:rPrChange w:id="10" w:author="Васарис Артурас Броневич" w:date="2018-12-21T15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сюда относить перебор)</w:t>
        </w:r>
      </w:ins>
    </w:p>
    <w:p w:rsidR="00955A2B" w:rsidRDefault="003453D8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C767C4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</w:p>
    <w:p w:rsidR="00C767C4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390" w:rsidRPr="004D3390" w:rsidRDefault="003453D8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B75828" w:rsidRPr="00341F02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4D3390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распределение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3453D8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3453D8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944C2F" w:rsidRDefault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  <w:rPrChange w:id="11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944C2F"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944C2F"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A025B9" w:rsidRPr="00944C2F">
        <w:rPr>
          <w:rFonts w:ascii="Times New Roman" w:hAnsi="Times New Roman" w:cs="Times New Roman"/>
          <w:sz w:val="24"/>
          <w:szCs w:val="24"/>
        </w:rPr>
        <w:t xml:space="preserve">либо равен </w:t>
      </w:r>
      <w:r w:rsidRPr="00944C2F">
        <w:rPr>
          <w:rFonts w:ascii="Times New Roman" w:hAnsi="Times New Roman" w:cs="Times New Roman"/>
          <w:sz w:val="24"/>
          <w:szCs w:val="24"/>
        </w:rPr>
        <w:t>сумм</w:t>
      </w:r>
      <w:r w:rsidR="00A025B9" w:rsidRPr="00944C2F">
        <w:rPr>
          <w:rFonts w:ascii="Times New Roman" w:hAnsi="Times New Roman" w:cs="Times New Roman"/>
          <w:sz w:val="24"/>
          <w:szCs w:val="24"/>
        </w:rPr>
        <w:t>е</w:t>
      </w:r>
      <w:r w:rsidRPr="00944C2F">
        <w:rPr>
          <w:rFonts w:ascii="Times New Roman" w:hAnsi="Times New Roman" w:cs="Times New Roman"/>
          <w:sz w:val="24"/>
          <w:szCs w:val="24"/>
        </w:rPr>
        <w:t xml:space="preserve"> планов за эти </w:t>
      </w:r>
      <w:r w:rsidR="00AD57A4" w:rsidRPr="00944C2F">
        <w:rPr>
          <w:rFonts w:ascii="Times New Roman" w:hAnsi="Times New Roman" w:cs="Times New Roman"/>
          <w:sz w:val="24"/>
          <w:szCs w:val="24"/>
        </w:rPr>
        <w:t xml:space="preserve">же </w:t>
      </w:r>
      <w:r w:rsidRPr="00944C2F">
        <w:rPr>
          <w:rFonts w:ascii="Times New Roman" w:hAnsi="Times New Roman" w:cs="Times New Roman"/>
          <w:sz w:val="24"/>
          <w:szCs w:val="24"/>
        </w:rPr>
        <w:t>сутки по всем договорам</w:t>
      </w:r>
      <w:r w:rsidR="00764FE7" w:rsidRPr="00944C2F">
        <w:rPr>
          <w:rFonts w:ascii="Times New Roman" w:hAnsi="Times New Roman" w:cs="Times New Roman"/>
          <w:sz w:val="24"/>
          <w:szCs w:val="24"/>
        </w:rPr>
        <w:t xml:space="preserve"> с учетом коридора</w:t>
      </w:r>
      <w:r w:rsidRPr="00944C2F">
        <w:rPr>
          <w:rFonts w:ascii="Times New Roman" w:hAnsi="Times New Roman" w:cs="Times New Roman"/>
          <w:sz w:val="24"/>
          <w:szCs w:val="24"/>
          <w:highlight w:val="yellow"/>
          <w:rPrChange w:id="12" w:author="m17195" w:date="2019-06-04T00:47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ins w:id="13" w:author="Васарис Артурас Броневич" w:date="2018-11-30T08:23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14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 (рассмотреть отдельно случай</w:t>
        </w:r>
      </w:ins>
      <w:ins w:id="15" w:author="Васарис Артурас Броневич" w:date="2018-12-04T22:05:00Z">
        <w:r w:rsidR="00862041" w:rsidRPr="00944C2F">
          <w:rPr>
            <w:rFonts w:ascii="Times New Roman" w:hAnsi="Times New Roman" w:cs="Times New Roman"/>
            <w:sz w:val="24"/>
            <w:szCs w:val="24"/>
            <w:highlight w:val="yellow"/>
          </w:rPr>
          <w:t>,</w:t>
        </w:r>
      </w:ins>
      <w:ins w:id="16" w:author="Васарис Артурас Броневич" w:date="2018-11-30T08:23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17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когда </w:t>
        </w:r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lang w:val="en-US"/>
            <w:rPrChange w:id="18" w:author="m17195" w:date="2019-06-04T00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d</w:t>
        </w:r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19" w:author="m17195" w:date="2019-06-04T00:47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20" w:author="Васарис Артурас Броневич" w:date="2018-11-30T08:24:00Z">
        <w:r w:rsidR="00347C28" w:rsidRPr="00944C2F">
          <w:rPr>
            <w:rFonts w:ascii="Times New Roman" w:hAnsi="Times New Roman" w:cs="Times New Roman"/>
            <w:sz w:val="24"/>
            <w:szCs w:val="24"/>
            <w:highlight w:val="yellow"/>
            <w:rPrChange w:id="21" w:author="m17195" w:date="2019-06-04T00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меньше планов с коридором, но больше планов, аналогично 3.1.1 и 3.1.2)</w:t>
        </w:r>
      </w:ins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3453D8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3453D8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говоры должны просматриваться в порядке уменьшения приоритета </w:t>
      </w:r>
      <w:r w:rsidR="00EC1B08">
        <w:rPr>
          <w:rFonts w:ascii="Times New Roman" w:hAnsi="Times New Roman" w:cs="Times New Roman"/>
          <w:sz w:val="24"/>
          <w:szCs w:val="24"/>
        </w:rPr>
        <w:t>недобора</w:t>
      </w:r>
    </w:p>
    <w:p w:rsidR="00C767C4" w:rsidRDefault="00C767C4" w:rsidP="00C767C4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Default="00EC1B08" w:rsidP="00EC1B08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</w:t>
      </w:r>
    </w:p>
    <w:p w:rsidR="005972D5" w:rsidRDefault="00375438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  <w:ins w:id="22" w:author="Васарис Артурас Броневич" w:date="2018-12-21T15:09:00Z">
        <w:r w:rsidR="00DF1D2D">
          <w:rPr>
            <w:rFonts w:ascii="Times New Roman" w:eastAsiaTheme="minorEastAsia" w:hAnsi="Times New Roman" w:cs="Times New Roman"/>
            <w:sz w:val="24"/>
            <w:szCs w:val="24"/>
          </w:rPr>
          <w:t>+</w:t>
        </w:r>
      </w:ins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3453D8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3453D8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3453D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3453D8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3453D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3453D8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ins w:id="23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  <w:rPrChange w:id="24" w:author="Васарис Артурас Броневич" w:date="2018-12-04T22:05:00Z"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w:rPrChange>
                </w:rPr>
                <m:t>-</m:t>
              </w:ins>
            </m:r>
            <m:r>
              <w:del w:id="25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+</m:t>
              </w:del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del w:id="26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текущее</m:t>
              </w:del>
            </m:r>
            <m:r>
              <w:ins w:id="27" w:author="Васарис Артурас Броневич" w:date="2018-11-29T08:25:00Z">
                <w:rPr>
                  <w:rFonts w:ascii="Cambria Math" w:hAnsi="Cambria Math" w:cs="Times New Roman"/>
                  <w:sz w:val="24"/>
                  <w:szCs w:val="24"/>
                </w:rPr>
                <m:t>новое</m:t>
              </w:ins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del w:id="28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del>
        </m:r>
        <m:r>
          <w:ins w:id="29" w:author="Васарис Артурас Броневич" w:date="2018-11-29T08:26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r>
          <w:del w:id="30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новое</m:t>
          </w:del>
        </m:r>
        <m:r>
          <w:ins w:id="31" w:author="Васарис Артурас Броневич" w:date="2018-11-29T08:26:00Z">
            <w:rPr>
              <w:rFonts w:ascii="Cambria Math" w:hAnsi="Cambria Math" w:cs="Times New Roman"/>
              <w:sz w:val="24"/>
              <w:szCs w:val="24"/>
            </w:rPr>
            <m:t>текущее</m:t>
          </w:ins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3453D8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ins w:id="32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33" w:author="Васарис Артурас Броневич" w:date="2018-11-29T09:27:00Z"/>
          <w:rFonts w:ascii="Times New Roman" w:eastAsiaTheme="minorEastAsia" w:hAnsi="Times New Roman" w:cs="Times New Roman"/>
          <w:sz w:val="24"/>
          <w:szCs w:val="24"/>
        </w:rPr>
      </w:pPr>
    </w:p>
    <w:p w:rsidR="000508AD" w:rsidRDefault="000508AD" w:rsidP="002805E3">
      <w:pPr>
        <w:pStyle w:val="a"/>
        <w:numPr>
          <w:ilvl w:val="0"/>
          <w:numId w:val="0"/>
        </w:numPr>
        <w:ind w:firstLine="708"/>
        <w:rPr>
          <w:ins w:id="34" w:author="Васарис Артурас Броневич" w:date="2018-11-29T09:28:00Z"/>
          <w:rFonts w:ascii="Times New Roman" w:eastAsiaTheme="minorEastAsia" w:hAnsi="Times New Roman" w:cs="Times New Roman"/>
          <w:sz w:val="24"/>
          <w:szCs w:val="24"/>
        </w:rPr>
      </w:pPr>
      <w:ins w:id="35" w:author="Васарис Артурас Броневич" w:date="2018-11-29T09:27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(Алгоритм 3.3 надо итерировать по </w:t>
        </w:r>
      </w:ins>
      <w:ins w:id="37" w:author="Васарис Артурас Броневич" w:date="2018-11-29T09:28:00Z"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38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39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0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от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41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2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</w:t>
        </w:r>
        <w:proofErr w:type="spellStart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3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>нед_макс</w:t>
        </w:r>
        <w:proofErr w:type="spellEnd"/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4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</w:rPr>
            </w:rPrChange>
          </w:rPr>
          <w:t xml:space="preserve"> до 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lang w:val="en-US"/>
            <w:rPrChange w:id="45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k</w:t>
        </w:r>
        <w:r w:rsidRPr="00347C28">
          <w:rPr>
            <w:rFonts w:ascii="Times New Roman" w:eastAsiaTheme="minorEastAsia" w:hAnsi="Times New Roman" w:cs="Times New Roman"/>
            <w:sz w:val="24"/>
            <w:szCs w:val="24"/>
            <w:highlight w:val="yellow"/>
            <w:rPrChange w:id="46" w:author="Васарис Артурас Броневич" w:date="2018-11-30T08:24:00Z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rPrChange>
          </w:rPr>
          <w:t>_нед_мин-1)!!!</w:t>
        </w:r>
      </w:ins>
    </w:p>
    <w:p w:rsidR="000508AD" w:rsidRPr="000508AD" w:rsidRDefault="000508AD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EDAA5960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сарис Артурас Броневич">
    <w15:presenceInfo w15:providerId="AD" w15:userId="S-1-5-21-1518017065-1346507123-621696214-5370"/>
  </w15:person>
  <w15:person w15:author="m17195">
    <w15:presenceInfo w15:providerId="None" w15:userId="m171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2ACB"/>
    <w:rsid w:val="000508AD"/>
    <w:rsid w:val="000712D9"/>
    <w:rsid w:val="00073F75"/>
    <w:rsid w:val="00086E32"/>
    <w:rsid w:val="000A200E"/>
    <w:rsid w:val="001222BD"/>
    <w:rsid w:val="0012371A"/>
    <w:rsid w:val="00166C27"/>
    <w:rsid w:val="00173EAC"/>
    <w:rsid w:val="002127A6"/>
    <w:rsid w:val="002166DF"/>
    <w:rsid w:val="002308CB"/>
    <w:rsid w:val="00276295"/>
    <w:rsid w:val="002805E3"/>
    <w:rsid w:val="002A7C97"/>
    <w:rsid w:val="002B3F3C"/>
    <w:rsid w:val="00307216"/>
    <w:rsid w:val="00337A27"/>
    <w:rsid w:val="00341F02"/>
    <w:rsid w:val="00343B78"/>
    <w:rsid w:val="003453D8"/>
    <w:rsid w:val="00347C28"/>
    <w:rsid w:val="00364B2F"/>
    <w:rsid w:val="00375438"/>
    <w:rsid w:val="00397E0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609F2"/>
    <w:rsid w:val="005972D5"/>
    <w:rsid w:val="005B286B"/>
    <w:rsid w:val="00651D31"/>
    <w:rsid w:val="00681D06"/>
    <w:rsid w:val="006D00E9"/>
    <w:rsid w:val="006F457B"/>
    <w:rsid w:val="00715C72"/>
    <w:rsid w:val="00740153"/>
    <w:rsid w:val="00761287"/>
    <w:rsid w:val="00764FE7"/>
    <w:rsid w:val="00767FA2"/>
    <w:rsid w:val="00815252"/>
    <w:rsid w:val="00841768"/>
    <w:rsid w:val="008470FA"/>
    <w:rsid w:val="00862041"/>
    <w:rsid w:val="008759F0"/>
    <w:rsid w:val="00892EAD"/>
    <w:rsid w:val="00893157"/>
    <w:rsid w:val="008C3172"/>
    <w:rsid w:val="008E0F59"/>
    <w:rsid w:val="008E33CD"/>
    <w:rsid w:val="008E3AD3"/>
    <w:rsid w:val="00924B3C"/>
    <w:rsid w:val="00944C2F"/>
    <w:rsid w:val="00955A2B"/>
    <w:rsid w:val="00963177"/>
    <w:rsid w:val="00972671"/>
    <w:rsid w:val="00995F79"/>
    <w:rsid w:val="009B1E6D"/>
    <w:rsid w:val="009B3238"/>
    <w:rsid w:val="00A025B9"/>
    <w:rsid w:val="00A05BB2"/>
    <w:rsid w:val="00A87B48"/>
    <w:rsid w:val="00A97B38"/>
    <w:rsid w:val="00AA6B83"/>
    <w:rsid w:val="00AB5DF5"/>
    <w:rsid w:val="00AD57A4"/>
    <w:rsid w:val="00AF4C79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D22DBE"/>
    <w:rsid w:val="00D56C0B"/>
    <w:rsid w:val="00DC0735"/>
    <w:rsid w:val="00DE1B96"/>
    <w:rsid w:val="00DF1D2D"/>
    <w:rsid w:val="00DF3079"/>
    <w:rsid w:val="00E039E3"/>
    <w:rsid w:val="00E478E5"/>
    <w:rsid w:val="00E47D11"/>
    <w:rsid w:val="00EC1B08"/>
    <w:rsid w:val="00F26C90"/>
    <w:rsid w:val="00F343E9"/>
    <w:rsid w:val="00F426D4"/>
    <w:rsid w:val="00F74EC1"/>
    <w:rsid w:val="00F805CB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7B82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9</cp:revision>
  <cp:lastPrinted>2017-10-12T07:19:00Z</cp:lastPrinted>
  <dcterms:created xsi:type="dcterms:W3CDTF">2018-11-29T07:29:00Z</dcterms:created>
  <dcterms:modified xsi:type="dcterms:W3CDTF">2019-06-13T11:37:00Z</dcterms:modified>
</cp:coreProperties>
</file>